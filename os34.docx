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F93115" w:rsidRPr="003C0E00" w:rsidRDefault="00EC73F1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</w:t>
      </w:r>
      <w:r w:rsidR="002C184E">
        <w:rPr>
          <w:color w:val="000000"/>
          <w:sz w:val="28"/>
          <w:szCs w:val="28"/>
        </w:rPr>
        <w:t>3</w:t>
      </w:r>
      <w:r w:rsidR="00BE366D">
        <w:rPr>
          <w:color w:val="000000"/>
          <w:sz w:val="28"/>
          <w:szCs w:val="28"/>
        </w:rPr>
        <w:t>-</w:t>
      </w:r>
      <w:r w:rsidR="002C184E">
        <w:rPr>
          <w:color w:val="000000"/>
          <w:sz w:val="28"/>
          <w:szCs w:val="28"/>
        </w:rPr>
        <w:t>4</w:t>
      </w:r>
      <w:r w:rsidR="00F93115">
        <w:rPr>
          <w:color w:val="000000"/>
          <w:sz w:val="28"/>
          <w:szCs w:val="28"/>
        </w:rPr>
        <w:t xml:space="preserve"> </w:t>
      </w:r>
      <w:r w:rsidR="003C0E00">
        <w:rPr>
          <w:color w:val="000000"/>
          <w:sz w:val="28"/>
          <w:szCs w:val="28"/>
        </w:rPr>
        <w:t>по ОС</w:t>
      </w:r>
    </w:p>
    <w:p w:rsidR="00F93115" w:rsidRPr="00524824" w:rsidRDefault="00F93115" w:rsidP="003C0E0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E220EF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</w:t>
      </w:r>
      <w:r w:rsidRPr="00524824">
        <w:rPr>
          <w:color w:val="000000"/>
          <w:sz w:val="28"/>
          <w:szCs w:val="28"/>
        </w:rPr>
        <w:t>удент группы Б</w:t>
      </w:r>
      <w:r w:rsidR="00A979C0">
        <w:rPr>
          <w:color w:val="000000"/>
          <w:sz w:val="28"/>
          <w:szCs w:val="28"/>
        </w:rPr>
        <w:t>20</w:t>
      </w:r>
      <w:r w:rsidRPr="00524824">
        <w:rPr>
          <w:color w:val="000000"/>
          <w:sz w:val="28"/>
          <w:szCs w:val="28"/>
        </w:rPr>
        <w:t>-191-</w:t>
      </w:r>
      <w:proofErr w:type="gramStart"/>
      <w:r w:rsidR="00A979C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  </w:t>
      </w:r>
      <w:proofErr w:type="gramEnd"/>
      <w:r>
        <w:rPr>
          <w:color w:val="000000"/>
          <w:sz w:val="28"/>
          <w:szCs w:val="28"/>
        </w:rPr>
        <w:t xml:space="preserve">                </w:t>
      </w:r>
      <w:r w:rsidR="00A979C0">
        <w:rPr>
          <w:color w:val="000000"/>
          <w:sz w:val="28"/>
          <w:szCs w:val="28"/>
        </w:rPr>
        <w:t xml:space="preserve">                             </w:t>
      </w:r>
      <w:proofErr w:type="spellStart"/>
      <w:r w:rsidR="00A979C0">
        <w:rPr>
          <w:color w:val="000000"/>
          <w:sz w:val="28"/>
          <w:szCs w:val="28"/>
        </w:rPr>
        <w:t>Широбоков</w:t>
      </w:r>
      <w:proofErr w:type="spellEnd"/>
      <w:r w:rsidR="00A979C0">
        <w:rPr>
          <w:color w:val="000000"/>
          <w:sz w:val="28"/>
          <w:szCs w:val="28"/>
        </w:rPr>
        <w:t xml:space="preserve"> А.А.</w:t>
      </w:r>
    </w:p>
    <w:p w:rsidR="00F93115" w:rsidRPr="00524824" w:rsidRDefault="00F93115" w:rsidP="00A979C0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gramStart"/>
      <w:r w:rsidRPr="00524824">
        <w:rPr>
          <w:color w:val="000000"/>
          <w:sz w:val="28"/>
          <w:szCs w:val="28"/>
        </w:rPr>
        <w:t xml:space="preserve">Принял:   </w:t>
      </w:r>
      <w:proofErr w:type="gramEnd"/>
      <w:r w:rsidRPr="00524824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     Тарасов</w:t>
      </w:r>
      <w:r w:rsidR="00A979C0">
        <w:rPr>
          <w:color w:val="000000"/>
          <w:sz w:val="28"/>
          <w:szCs w:val="28"/>
        </w:rPr>
        <w:t xml:space="preserve"> В.Г.</w:t>
      </w: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Pr="00524824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F93115" w:rsidRDefault="00F93115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C0E00" w:rsidRDefault="003C0E00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C0E00" w:rsidRPr="00524824" w:rsidRDefault="003C0E00" w:rsidP="00F93115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A979C0" w:rsidRDefault="00F93115" w:rsidP="003C0E0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 w:rsidR="00A979C0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:rsidR="00F93115" w:rsidRPr="001E17C6" w:rsidRDefault="001E17C6" w:rsidP="001E17C6">
      <w:pPr>
        <w:pStyle w:val="a8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Настройка проекта</w:t>
      </w:r>
    </w:p>
    <w:p w:rsidR="001E17C6" w:rsidRDefault="001E17C6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Пройдя дальнейшие шаги настройки проекта получим </w:t>
      </w:r>
      <w:r w:rsidRPr="001E17C6">
        <w:rPr>
          <w:rFonts w:ascii="Times New Roman" w:hAnsi="Times New Roman" w:cs="Times New Roman"/>
          <w:color w:val="000000"/>
          <w:sz w:val="28"/>
          <w:szCs w:val="28"/>
          <w:lang w:val="en-US"/>
        </w:rPr>
        <w:t>CMake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проект, использующий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Vcpkg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для управления зависимостями.</w:t>
      </w:r>
    </w:p>
    <w:p w:rsidR="00854E52" w:rsidRPr="00854E52" w:rsidRDefault="00854E52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Перевод </w:t>
      </w:r>
      <w:hyperlink r:id="rId6" w:history="1">
        <w:r w:rsidRPr="00854E52">
          <w:rPr>
            <w:rStyle w:val="a7"/>
            <w:rFonts w:ascii="Times New Roman" w:hAnsi="Times New Roman" w:cs="Times New Roman"/>
            <w:sz w:val="28"/>
            <w:szCs w:val="28"/>
          </w:rPr>
          <w:t>руководства</w:t>
        </w:r>
      </w:hyperlink>
      <w:r w:rsidRPr="00854E52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854E5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md</w:t>
      </w:r>
      <w:r w:rsidRPr="00854E5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развертки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CMake</w:t>
      </w:r>
      <w:r w:rsidRPr="00854E5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шаблона</w:t>
      </w:r>
      <w:r w:rsidRPr="00854E5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4E52" w:rsidRDefault="001E17C6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Вам нужен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и компилятор, который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может распознать.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Vcpkg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настраивается как подмодуль, и его не нужно устанавливать отдельно. </w:t>
      </w:r>
    </w:p>
    <w:p w:rsidR="00854E52" w:rsidRDefault="00854E52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E17C6" w:rsidRDefault="001E17C6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Компиляция этой программы из IDE, такой как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VSCode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, вызовет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, который, в свою очередь, вызовет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Vcpkg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Vcpkg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извлекает и создает все зависимости, необходимые для проекта, а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скомпилирует и свяжет их. Это означает, что вам не нужно вручную обрабатывать зависимости, поскольку все они обрабатываются цепочкой инструментов.</w:t>
      </w:r>
    </w:p>
    <w:p w:rsidR="00854E52" w:rsidRDefault="00854E52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854E52" w:rsidRDefault="001E17C6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Каталог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/ содержит программу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настроен на компиляцию всех файлов *.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в этом каталоге для создания новой программы. Вы должны отредактировать или заменить исходники в этом каталоге, чтобы создать свою программу. Если вы не хотите использовать этот каталог, вы можете изменить, какие файлы собираются в CMakeLists.txt. </w:t>
      </w:r>
    </w:p>
    <w:p w:rsidR="00854E52" w:rsidRDefault="00854E52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E17C6" w:rsidRDefault="001E17C6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rFonts w:ascii="Times New Roman" w:hAnsi="Times New Roman" w:cs="Times New Roman"/>
          <w:color w:val="000000"/>
          <w:sz w:val="28"/>
          <w:szCs w:val="28"/>
        </w:rPr>
        <w:t>По адресу .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workflows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cmake.yml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рабочий процесс, который автоматически компилирует программу для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. Рабочий процесс просто вызывает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напрямую, поскольку эта настройка не зависит от конкретной IDE для работы. Действия, которые проходят в обязательном порядке, предоставят архивированные исполняемые файлы для тестирования, они являются временными и загружаются из действия прохождения в автоматизированных сборках. Чтобы опубликовать эти сборки на постоянной основе, вы можете добавить аннотированный тег с именем версии сборки, </w:t>
      </w:r>
      <w:proofErr w:type="gram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1.0.0 или 2000.12.30.</w:t>
      </w:r>
    </w:p>
    <w:p w:rsidR="00B51290" w:rsidRDefault="00B51290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51290" w:rsidRPr="001E17C6" w:rsidRDefault="00B51290" w:rsidP="001E17C6">
      <w:pPr>
        <w:spacing w:after="0"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BE12DA" w:rsidRPr="00C31770" w:rsidRDefault="002C184E" w:rsidP="0069747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1770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нужно установить необходимые инструменты: </w:t>
      </w:r>
      <w:r w:rsidRPr="00C3177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31770">
        <w:rPr>
          <w:rFonts w:ascii="Times New Roman" w:hAnsi="Times New Roman" w:cs="Times New Roman"/>
          <w:sz w:val="28"/>
          <w:szCs w:val="28"/>
        </w:rPr>
        <w:t xml:space="preserve"> </w:t>
      </w:r>
      <w:r w:rsidRPr="00C3177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31770">
        <w:rPr>
          <w:rFonts w:ascii="Times New Roman" w:hAnsi="Times New Roman" w:cs="Times New Roman"/>
          <w:sz w:val="28"/>
          <w:szCs w:val="28"/>
        </w:rPr>
        <w:t xml:space="preserve">, </w:t>
      </w:r>
      <w:r w:rsidRPr="00C3177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31770">
        <w:rPr>
          <w:rFonts w:ascii="Times New Roman" w:hAnsi="Times New Roman" w:cs="Times New Roman"/>
          <w:sz w:val="28"/>
          <w:szCs w:val="28"/>
        </w:rPr>
        <w:t xml:space="preserve"> </w:t>
      </w:r>
      <w:r w:rsidRPr="00C3177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31770">
        <w:rPr>
          <w:rFonts w:ascii="Times New Roman" w:hAnsi="Times New Roman" w:cs="Times New Roman"/>
          <w:sz w:val="28"/>
          <w:szCs w:val="28"/>
        </w:rPr>
        <w:t xml:space="preserve">, последнюю версию </w:t>
      </w:r>
      <w:hyperlink r:id="rId7" w:history="1">
        <w:r w:rsidRPr="00C3177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CMake</w:t>
        </w:r>
      </w:hyperlink>
      <w:r w:rsidR="00C31770" w:rsidRPr="00C317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8" w:history="1">
        <w:r w:rsidR="00C31770" w:rsidRPr="00C31770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 w:rsidRPr="00C31770">
        <w:rPr>
          <w:rFonts w:ascii="Times New Roman" w:hAnsi="Times New Roman" w:cs="Times New Roman"/>
          <w:sz w:val="28"/>
          <w:szCs w:val="28"/>
        </w:rPr>
        <w:t>.</w:t>
      </w:r>
    </w:p>
    <w:p w:rsidR="00C31770" w:rsidRDefault="000A29EA" w:rsidP="0069747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аккаунт</w:t>
      </w:r>
      <w:r w:rsidR="00C317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77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его ещё нету</w:t>
      </w:r>
      <w:r w:rsidR="00C31770" w:rsidRPr="00C31770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anchor="creating-a-repository-from-a-template" w:history="1">
        <w:r w:rsidR="00C31770" w:rsidRPr="00697477">
          <w:rPr>
            <w:rStyle w:val="a7"/>
            <w:rFonts w:ascii="Times New Roman" w:hAnsi="Times New Roman" w:cs="Times New Roman"/>
            <w:sz w:val="28"/>
            <w:szCs w:val="28"/>
          </w:rPr>
          <w:t xml:space="preserve">создаем новый </w:t>
        </w:r>
        <w:proofErr w:type="spellStart"/>
        <w:r w:rsidR="00C31770" w:rsidRPr="00697477">
          <w:rPr>
            <w:rStyle w:val="a7"/>
            <w:rFonts w:ascii="Times New Roman" w:hAnsi="Times New Roman" w:cs="Times New Roman"/>
            <w:sz w:val="28"/>
            <w:szCs w:val="28"/>
          </w:rPr>
          <w:t>репозиторий</w:t>
        </w:r>
        <w:proofErr w:type="spellEnd"/>
      </w:hyperlink>
      <w:r w:rsidR="00C31770" w:rsidRPr="00697477">
        <w:rPr>
          <w:rFonts w:ascii="Times New Roman" w:hAnsi="Times New Roman" w:cs="Times New Roman"/>
          <w:sz w:val="28"/>
          <w:szCs w:val="28"/>
        </w:rPr>
        <w:t xml:space="preserve"> по</w:t>
      </w:r>
      <w:r w:rsidR="00697477">
        <w:rPr>
          <w:rFonts w:ascii="Times New Roman" w:hAnsi="Times New Roman" w:cs="Times New Roman"/>
          <w:sz w:val="28"/>
          <w:szCs w:val="28"/>
        </w:rPr>
        <w:t xml:space="preserve"> </w:t>
      </w:r>
      <w:r w:rsidR="00697477">
        <w:rPr>
          <w:rFonts w:ascii="Times New Roman" w:hAnsi="Times New Roman" w:cs="Times New Roman"/>
          <w:color w:val="000000"/>
          <w:sz w:val="28"/>
          <w:szCs w:val="28"/>
        </w:rPr>
        <w:t>этому</w:t>
      </w:r>
      <w:r w:rsidR="00C31770" w:rsidRPr="00697477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C31770" w:rsidRPr="00697477">
          <w:rPr>
            <w:rStyle w:val="a7"/>
            <w:rFonts w:ascii="Times New Roman" w:hAnsi="Times New Roman" w:cs="Times New Roman"/>
            <w:sz w:val="28"/>
            <w:szCs w:val="28"/>
          </w:rPr>
          <w:t>шаблону</w:t>
        </w:r>
      </w:hyperlink>
      <w:r w:rsidR="00697477">
        <w:rPr>
          <w:rFonts w:ascii="Times New Roman" w:hAnsi="Times New Roman" w:cs="Times New Roman"/>
          <w:sz w:val="28"/>
          <w:szCs w:val="28"/>
        </w:rPr>
        <w:t>.</w:t>
      </w:r>
      <w:r w:rsidR="00697477" w:rsidRPr="006974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7477" w:rsidRDefault="00385445" w:rsidP="0069747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A29EA" w:rsidRPr="000A29EA">
          <w:rPr>
            <w:rStyle w:val="a7"/>
            <w:rFonts w:ascii="Times New Roman" w:hAnsi="Times New Roman" w:cs="Times New Roman"/>
            <w:sz w:val="28"/>
            <w:szCs w:val="28"/>
          </w:rPr>
          <w:t>Клонируем</w:t>
        </w:r>
      </w:hyperlink>
      <w:r w:rsidR="00697477">
        <w:rPr>
          <w:rFonts w:ascii="Times New Roman" w:hAnsi="Times New Roman" w:cs="Times New Roman"/>
          <w:sz w:val="28"/>
          <w:szCs w:val="28"/>
        </w:rPr>
        <w:t xml:space="preserve"> созданный </w:t>
      </w:r>
      <w:proofErr w:type="spellStart"/>
      <w:r w:rsidR="0069747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97477">
        <w:rPr>
          <w:rFonts w:ascii="Times New Roman" w:hAnsi="Times New Roman" w:cs="Times New Roman"/>
          <w:sz w:val="28"/>
          <w:szCs w:val="28"/>
        </w:rPr>
        <w:t xml:space="preserve"> в любую папку</w:t>
      </w:r>
      <w:r w:rsidR="00697477" w:rsidRPr="00697477">
        <w:rPr>
          <w:rFonts w:ascii="Times New Roman" w:hAnsi="Times New Roman" w:cs="Times New Roman"/>
          <w:sz w:val="28"/>
          <w:szCs w:val="28"/>
        </w:rPr>
        <w:t xml:space="preserve">: </w:t>
      </w:r>
      <w:r w:rsidR="00697477">
        <w:rPr>
          <w:rFonts w:ascii="Times New Roman" w:hAnsi="Times New Roman" w:cs="Times New Roman"/>
          <w:sz w:val="28"/>
          <w:szCs w:val="28"/>
        </w:rPr>
        <w:t xml:space="preserve">ПКМ </w:t>
      </w:r>
      <w:r w:rsidR="00697477" w:rsidRPr="00697477">
        <w:rPr>
          <w:rFonts w:ascii="Times New Roman" w:hAnsi="Times New Roman" w:cs="Times New Roman"/>
          <w:sz w:val="28"/>
          <w:szCs w:val="28"/>
        </w:rPr>
        <w:t>-</w:t>
      </w:r>
      <w:r w:rsidR="00697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47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97477" w:rsidRPr="00697477">
        <w:rPr>
          <w:rFonts w:ascii="Times New Roman" w:hAnsi="Times New Roman" w:cs="Times New Roman"/>
          <w:sz w:val="28"/>
          <w:szCs w:val="28"/>
        </w:rPr>
        <w:t xml:space="preserve"> </w:t>
      </w:r>
      <w:r w:rsidR="00697477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697477">
        <w:rPr>
          <w:rFonts w:ascii="Times New Roman" w:hAnsi="Times New Roman" w:cs="Times New Roman"/>
          <w:sz w:val="28"/>
          <w:szCs w:val="28"/>
        </w:rPr>
        <w:t xml:space="preserve"> </w:t>
      </w:r>
      <w:r w:rsidR="00697477" w:rsidRPr="00697477">
        <w:rPr>
          <w:rFonts w:ascii="Times New Roman" w:hAnsi="Times New Roman" w:cs="Times New Roman"/>
          <w:sz w:val="28"/>
          <w:szCs w:val="28"/>
        </w:rPr>
        <w:t>%</w:t>
      </w:r>
      <w:r w:rsidR="00697477">
        <w:rPr>
          <w:rFonts w:ascii="Times New Roman" w:hAnsi="Times New Roman" w:cs="Times New Roman"/>
          <w:sz w:val="28"/>
          <w:szCs w:val="28"/>
        </w:rPr>
        <w:t xml:space="preserve">ссылка на ваш </w:t>
      </w:r>
      <w:proofErr w:type="spellStart"/>
      <w:r w:rsidR="0069747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697477" w:rsidRPr="00697477">
        <w:rPr>
          <w:rFonts w:ascii="Times New Roman" w:hAnsi="Times New Roman" w:cs="Times New Roman"/>
          <w:sz w:val="28"/>
          <w:szCs w:val="28"/>
        </w:rPr>
        <w:t>%.</w:t>
      </w:r>
    </w:p>
    <w:p w:rsidR="00697477" w:rsidRPr="00697477" w:rsidRDefault="00385445" w:rsidP="00697477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697477" w:rsidRPr="000A29EA">
          <w:rPr>
            <w:rStyle w:val="a7"/>
            <w:rFonts w:ascii="Times New Roman" w:hAnsi="Times New Roman" w:cs="Times New Roman"/>
            <w:sz w:val="28"/>
            <w:szCs w:val="28"/>
          </w:rPr>
          <w:t>Инициализиру</w:t>
        </w:r>
        <w:r w:rsidR="000A29EA" w:rsidRPr="000A29EA">
          <w:rPr>
            <w:rStyle w:val="a7"/>
            <w:rFonts w:ascii="Times New Roman" w:hAnsi="Times New Roman" w:cs="Times New Roman"/>
            <w:sz w:val="28"/>
            <w:szCs w:val="28"/>
          </w:rPr>
          <w:t>ем</w:t>
        </w:r>
      </w:hyperlink>
      <w:r w:rsidR="00697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477">
        <w:rPr>
          <w:rFonts w:ascii="Times New Roman" w:hAnsi="Times New Roman" w:cs="Times New Roman"/>
          <w:sz w:val="28"/>
          <w:szCs w:val="28"/>
          <w:lang w:val="en-US"/>
        </w:rPr>
        <w:t>vcpkg</w:t>
      </w:r>
      <w:proofErr w:type="spellEnd"/>
      <w:r w:rsidR="00697477" w:rsidRPr="00697477">
        <w:rPr>
          <w:rFonts w:ascii="Times New Roman" w:hAnsi="Times New Roman" w:cs="Times New Roman"/>
          <w:sz w:val="28"/>
          <w:szCs w:val="28"/>
        </w:rPr>
        <w:t xml:space="preserve">, </w:t>
      </w:r>
      <w:r w:rsidR="00697477">
        <w:rPr>
          <w:rFonts w:ascii="Times New Roman" w:hAnsi="Times New Roman" w:cs="Times New Roman"/>
          <w:sz w:val="28"/>
          <w:szCs w:val="28"/>
        </w:rPr>
        <w:t xml:space="preserve">для </w:t>
      </w:r>
      <w:r w:rsidR="00697477">
        <w:rPr>
          <w:rFonts w:ascii="Times New Roman" w:hAnsi="Times New Roman" w:cs="Times New Roman"/>
          <w:color w:val="000000"/>
          <w:sz w:val="28"/>
          <w:szCs w:val="28"/>
        </w:rPr>
        <w:t xml:space="preserve">этого нужно зайти в пустую папку </w:t>
      </w:r>
      <w:proofErr w:type="spellStart"/>
      <w:r w:rsidR="00697477">
        <w:rPr>
          <w:rFonts w:ascii="Times New Roman" w:hAnsi="Times New Roman" w:cs="Times New Roman"/>
          <w:color w:val="000000"/>
          <w:sz w:val="28"/>
          <w:szCs w:val="28"/>
          <w:lang w:val="en-US"/>
        </w:rPr>
        <w:t>vcpkg</w:t>
      </w:r>
      <w:proofErr w:type="spellEnd"/>
      <w:r w:rsidR="00697477">
        <w:rPr>
          <w:rFonts w:ascii="Times New Roman" w:hAnsi="Times New Roman" w:cs="Times New Roman"/>
          <w:color w:val="000000"/>
          <w:sz w:val="28"/>
          <w:szCs w:val="28"/>
        </w:rPr>
        <w:t xml:space="preserve">, нажать ПКМ – </w:t>
      </w:r>
      <w:r w:rsidR="00697477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="00697477" w:rsidRPr="006974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7477">
        <w:rPr>
          <w:rFonts w:ascii="Times New Roman" w:hAnsi="Times New Roman" w:cs="Times New Roman"/>
          <w:color w:val="000000"/>
          <w:sz w:val="28"/>
          <w:szCs w:val="28"/>
          <w:lang w:val="en-US"/>
        </w:rPr>
        <w:t>Bash</w:t>
      </w:r>
      <w:r w:rsidR="00697477" w:rsidRPr="006974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97477">
        <w:rPr>
          <w:rFonts w:ascii="Times New Roman" w:hAnsi="Times New Roman" w:cs="Times New Roman"/>
          <w:color w:val="000000"/>
          <w:sz w:val="28"/>
          <w:szCs w:val="28"/>
          <w:lang w:val="en-US"/>
        </w:rPr>
        <w:t>Here</w:t>
      </w:r>
      <w:r w:rsidR="00697477" w:rsidRPr="0069747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97477">
        <w:rPr>
          <w:rFonts w:ascii="Times New Roman" w:hAnsi="Times New Roman" w:cs="Times New Roman"/>
          <w:color w:val="000000"/>
          <w:sz w:val="28"/>
          <w:szCs w:val="28"/>
        </w:rPr>
        <w:t>затем прописать последовательно:</w:t>
      </w:r>
    </w:p>
    <w:p w:rsidR="00697477" w:rsidRDefault="00697477" w:rsidP="00697477">
      <w:pPr>
        <w:pStyle w:val="a8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submodule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</w:p>
    <w:p w:rsidR="00697477" w:rsidRDefault="00697477" w:rsidP="00697477">
      <w:pPr>
        <w:pStyle w:val="a8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submodule update</w:t>
      </w:r>
    </w:p>
    <w:p w:rsidR="000A29EA" w:rsidRDefault="00697477" w:rsidP="000A29EA">
      <w:pPr>
        <w:pStyle w:val="a8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Подождать окончания клонирования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vcpkg</w:t>
      </w:r>
      <w:proofErr w:type="spellEnd"/>
      <w:r w:rsidRPr="006974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репозитория</w:t>
      </w:r>
      <w:proofErr w:type="spellEnd"/>
      <w:r w:rsidRPr="0069747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A29EA" w:rsidRPr="000A29EA" w:rsidRDefault="000A29EA" w:rsidP="000A29EA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Заходим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VScode</w:t>
      </w:r>
      <w:proofErr w:type="spellEnd"/>
      <w:r w:rsidRPr="000A29EA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открываем папку с нашим проектом, устанавливаем плагины</w:t>
      </w:r>
      <w:r w:rsidRPr="000A29E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C/C++</w:t>
      </w:r>
      <w:r w:rsidRPr="000A29EA">
        <w:rPr>
          <w:rFonts w:ascii="Times New Roman" w:hAnsi="Times New Roman" w:cs="Times New Roman"/>
          <w:color w:val="000000"/>
          <w:sz w:val="28"/>
          <w:szCs w:val="28"/>
        </w:rPr>
        <w:t>, </w:t>
      </w:r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C++ </w:t>
      </w:r>
      <w:proofErr w:type="spellStart"/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Intellisense</w:t>
      </w:r>
      <w:proofErr w:type="spellEnd"/>
      <w:r w:rsidRPr="000A29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A29EA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0A29EA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CMake</w:t>
      </w:r>
      <w:proofErr w:type="spellEnd"/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Tools</w:t>
      </w:r>
      <w:proofErr w:type="spellEnd"/>
      <w:r w:rsidRPr="000A29EA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0A29EA" w:rsidRDefault="001E17C6" w:rsidP="001E17C6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CMake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предлагает выбрать инструмент выбираем (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Community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... - amd64</w:t>
      </w:r>
      <w:r>
        <w:rPr>
          <w:rFonts w:ascii="Times New Roman" w:hAnsi="Times New Roman" w:cs="Times New Roman"/>
          <w:color w:val="000000"/>
          <w:sz w:val="28"/>
          <w:szCs w:val="28"/>
        </w:rPr>
        <w:t>). Если уведомление не появилось,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A29EA"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нижней части экрана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находим</w:t>
      </w:r>
      <w:r w:rsidR="000A29EA"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на </w:t>
      </w:r>
      <w:r w:rsidR="000A29EA" w:rsidRPr="001E17C6">
        <w:rPr>
          <w:rFonts w:ascii="Times New Roman" w:hAnsi="Times New Roman" w:cs="Times New Roman"/>
          <w:color w:val="000000"/>
          <w:sz w:val="28"/>
          <w:szCs w:val="28"/>
          <w:lang w:val="en-US"/>
        </w:rPr>
        <w:t>CMake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17C6" w:rsidRDefault="001E17C6" w:rsidP="001E17C6">
      <w:pPr>
        <w:pStyle w:val="a8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Когда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CMake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спрашивает про проект выбираем (</w:t>
      </w:r>
      <w:proofErr w:type="spellStart"/>
      <w:r w:rsidRPr="001E17C6">
        <w:rPr>
          <w:rFonts w:ascii="Times New Roman" w:hAnsi="Times New Roman" w:cs="Times New Roman"/>
          <w:color w:val="000000"/>
          <w:sz w:val="28"/>
          <w:szCs w:val="28"/>
        </w:rPr>
        <w:t>libtcod-vcpkg-template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Найти данную опцию можно также в нижней части 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>э</w:t>
      </w:r>
      <w:r>
        <w:rPr>
          <w:rFonts w:ascii="Times New Roman" w:hAnsi="Times New Roman" w:cs="Times New Roman"/>
          <w:color w:val="000000"/>
          <w:sz w:val="28"/>
          <w:szCs w:val="28"/>
        </w:rPr>
        <w:t>крана.</w:t>
      </w:r>
    </w:p>
    <w:p w:rsidR="001E17C6" w:rsidRPr="001E17C6" w:rsidRDefault="001E17C6" w:rsidP="001E17C6">
      <w:pPr>
        <w:pStyle w:val="a8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итоге должно выглядеть так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E17C6" w:rsidRDefault="001E17C6" w:rsidP="001E17C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noProof/>
        </w:rPr>
        <w:drawing>
          <wp:inline distT="0" distB="0" distL="0" distR="0" wp14:anchorId="18319CEB" wp14:editId="2B802C25">
            <wp:extent cx="6882434" cy="5626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9732" cy="5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C6" w:rsidRDefault="001E17C6" w:rsidP="001E17C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Ждем пока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скачаются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внешние библиотеки и нажимаем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5, должны увидеть консоль и в ней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17C6" w:rsidRDefault="001E17C6" w:rsidP="001E17C6">
      <w:pPr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1E17C6">
        <w:rPr>
          <w:noProof/>
        </w:rPr>
        <w:lastRenderedPageBreak/>
        <w:drawing>
          <wp:inline distT="0" distB="0" distL="0" distR="0" wp14:anchorId="09CFCE60" wp14:editId="718B881F">
            <wp:extent cx="6299835" cy="33051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C6" w:rsidRDefault="001E17C6" w:rsidP="001E17C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после нажатия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консоль не появляется, а после остановки программы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вылазит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ошибка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перезаходим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VScode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E17C6" w:rsidRPr="00374DD9" w:rsidRDefault="001E17C6" w:rsidP="001E17C6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работы с библиотеками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SDL</w:t>
      </w:r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Libtcod</w:t>
      </w:r>
      <w:proofErr w:type="spellEnd"/>
      <w:r w:rsidRPr="001E17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читаем соответствующие документации. Документация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hyperlink r:id="rId15" w:history="1">
        <w:r w:rsidRPr="00FE0578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SDL</w:t>
        </w:r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hyperlink r:id="rId16" w:history="1">
        <w:proofErr w:type="spellStart"/>
        <w:r w:rsidRPr="001E17C6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libtcod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74DD9" w:rsidRDefault="00374DD9" w:rsidP="00374DD9">
      <w:pPr>
        <w:pStyle w:val="a8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и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>зменит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libtcod-vcpkg-template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в CMakeLists.txt и .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workflows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cmake.yml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на название ваше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>. Возможно, вы захотите отредактировать и други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 части скрипта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например, 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включенные исходные файлы. </w:t>
      </w:r>
      <w:r>
        <w:rPr>
          <w:rFonts w:ascii="Times New Roman" w:hAnsi="Times New Roman" w:cs="Times New Roman"/>
          <w:color w:val="000000"/>
          <w:sz w:val="28"/>
          <w:szCs w:val="28"/>
        </w:rPr>
        <w:t>Настройте стиль редактора</w:t>
      </w:r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в .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clang</w:t>
      </w:r>
      <w:proofErr w:type="gramEnd"/>
      <w:r w:rsidRPr="00B51290">
        <w:rPr>
          <w:rFonts w:ascii="Times New Roman" w:hAnsi="Times New Roman" w:cs="Times New Roman"/>
          <w:color w:val="000000"/>
          <w:sz w:val="28"/>
          <w:szCs w:val="28"/>
        </w:rPr>
        <w:t>-format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 xml:space="preserve"> и .</w:t>
      </w:r>
      <w:proofErr w:type="spellStart"/>
      <w:r w:rsidRPr="00B51290">
        <w:rPr>
          <w:rFonts w:ascii="Times New Roman" w:hAnsi="Times New Roman" w:cs="Times New Roman"/>
          <w:color w:val="000000"/>
          <w:sz w:val="28"/>
          <w:szCs w:val="28"/>
        </w:rPr>
        <w:t>editorconfig</w:t>
      </w:r>
      <w:proofErr w:type="spellEnd"/>
      <w:r w:rsidRPr="00B512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DD9" w:rsidRPr="007D7875" w:rsidRDefault="00374DD9" w:rsidP="00374DD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97477" w:rsidRPr="000A29EA" w:rsidRDefault="00697477" w:rsidP="00697477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4642F" w:rsidRPr="00132F01" w:rsidRDefault="00385445" w:rsidP="0004642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del w:id="0" w:author="pece" w:date="2022-12-09T16:37:00Z">
        <w:r w:rsidR="001D5B44" w:rsidRPr="00586E5D" w:rsidDel="00586E5D">
          <w:rPr>
            <w:rFonts w:ascii="Times New Roman" w:hAnsi="Times New Roman" w:cs="Times New Roman"/>
            <w:color w:val="000000"/>
            <w:sz w:val="28"/>
            <w:szCs w:val="28"/>
            <w:rPrChange w:id="1" w:author="pece" w:date="2022-12-09T16:37:00Z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rPrChange>
          </w:rPr>
          <w:delText>3</w:delText>
        </w:r>
      </w:del>
      <w:ins w:id="2" w:author="pece" w:date="2022-12-09T16:37:00Z">
        <w:r w:rsidR="00586E5D" w:rsidRPr="00385445">
          <w:rPr>
            <w:rFonts w:ascii="Times New Roman" w:hAnsi="Times New Roman" w:cs="Times New Roman"/>
            <w:color w:val="000000"/>
            <w:sz w:val="28"/>
            <w:szCs w:val="28"/>
            <w:rPrChange w:id="3" w:author="pece" w:date="2022-12-09T16:37:00Z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rPrChange>
          </w:rPr>
          <w:t>2</w:t>
        </w:r>
      </w:ins>
      <w:r w:rsidR="00A83A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D5B44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работы </w:t>
      </w:r>
    </w:p>
    <w:p w:rsidR="00DB7EAB" w:rsidRPr="00DB7EAB" w:rsidRDefault="00C94BF3" w:rsidP="00C94BF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4BF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7BCEF4" wp14:editId="418D803E">
            <wp:extent cx="1943371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F3">
        <w:rPr>
          <w:noProof/>
        </w:rPr>
        <w:t xml:space="preserve"> </w:t>
      </w:r>
      <w:r w:rsidRPr="00C94BF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E0F9ED6" wp14:editId="5D7B5864">
            <wp:extent cx="1933845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F3">
        <w:rPr>
          <w:noProof/>
        </w:rPr>
        <w:t xml:space="preserve"> </w:t>
      </w:r>
      <w:r w:rsidRPr="00C94BF3">
        <w:rPr>
          <w:noProof/>
        </w:rPr>
        <w:drawing>
          <wp:inline distT="0" distB="0" distL="0" distR="0" wp14:anchorId="2BBF83C0" wp14:editId="1EFFC6E7">
            <wp:extent cx="1914792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3" w:rsidRDefault="00D521D3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6A9F" w:rsidRDefault="007D6A9F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D6A9F" w:rsidRPr="00B16CD9" w:rsidRDefault="007D6A9F" w:rsidP="00D521D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521D3" w:rsidRPr="001D5B44" w:rsidRDefault="00385445" w:rsidP="00D521D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</w:t>
      </w:r>
      <w:bookmarkStart w:id="4" w:name="_GoBack"/>
      <w:bookmarkEnd w:id="4"/>
      <w:del w:id="5" w:author="pece" w:date="2022-12-09T16:37:00Z">
        <w:r w:rsidR="001D5B44" w:rsidRPr="00385445" w:rsidDel="00586E5D">
          <w:rPr>
            <w:rFonts w:ascii="Times New Roman" w:hAnsi="Times New Roman" w:cs="Times New Roman"/>
            <w:color w:val="000000"/>
            <w:sz w:val="28"/>
            <w:szCs w:val="28"/>
            <w:rPrChange w:id="6" w:author="pece" w:date="2022-12-09T16:37:00Z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rPrChange>
          </w:rPr>
          <w:delText>4</w:delText>
        </w:r>
      </w:del>
      <w:ins w:id="7" w:author="pece" w:date="2022-12-09T16:37:00Z">
        <w:r w:rsidR="00586E5D" w:rsidRPr="00385445">
          <w:rPr>
            <w:rFonts w:ascii="Times New Roman" w:hAnsi="Times New Roman" w:cs="Times New Roman"/>
            <w:color w:val="000000"/>
            <w:sz w:val="28"/>
            <w:szCs w:val="28"/>
          </w:rPr>
          <w:t>3</w:t>
        </w:r>
      </w:ins>
      <w:r w:rsidR="00D521D3" w:rsidRPr="001D5B4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D521D3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D521D3" w:rsidRPr="001D5B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D521D3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1D5B44" w:rsidRPr="00385445">
        <w:rPr>
          <w:rFonts w:ascii="Times New Roman" w:hAnsi="Times New Roman" w:cs="Times New Roman"/>
          <w:color w:val="000000"/>
          <w:sz w:val="28"/>
          <w:szCs w:val="28"/>
          <w:rPrChange w:id="8" w:author="pece" w:date="2022-12-09T16:37:00Z">
            <w:rPr>
              <w:rFonts w:ascii="Times New Roman" w:hAnsi="Times New Roman" w:cs="Times New Roman"/>
              <w:color w:val="000000"/>
              <w:sz w:val="28"/>
              <w:szCs w:val="28"/>
              <w:lang w:val="en-US"/>
            </w:rPr>
          </w:rPrChange>
        </w:rPr>
        <w:t>(</w:t>
      </w:r>
      <w:proofErr w:type="gramEnd"/>
      <w:r w:rsidR="001D5B44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1D5B44" w:rsidRPr="00385445">
        <w:rPr>
          <w:rFonts w:ascii="Times New Roman" w:hAnsi="Times New Roman" w:cs="Times New Roman"/>
          <w:color w:val="000000"/>
          <w:sz w:val="28"/>
          <w:szCs w:val="28"/>
          <w:rPrChange w:id="9" w:author="pece" w:date="2022-12-09T16:37:00Z">
            <w:rPr>
              <w:rFonts w:ascii="Times New Roman" w:hAnsi="Times New Roman" w:cs="Times New Roman"/>
              <w:color w:val="000000"/>
              <w:sz w:val="28"/>
              <w:szCs w:val="28"/>
              <w:lang w:val="en-US"/>
            </w:rPr>
          </w:rPrChange>
        </w:rPr>
        <w:t xml:space="preserve"> </w:t>
      </w:r>
      <w:r w:rsidR="001D5B44">
        <w:rPr>
          <w:rFonts w:ascii="Times New Roman" w:hAnsi="Times New Roman" w:cs="Times New Roman"/>
          <w:color w:val="000000"/>
          <w:sz w:val="28"/>
          <w:szCs w:val="28"/>
        </w:rPr>
        <w:t>комментариями)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</w:rPr>
        <w:t>#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include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</w:rPr>
        <w:t>&lt;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SDL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</w:rPr>
        <w:t>.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h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</w:rPr>
        <w:t>&gt;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</w:p>
    <w:p w:rsidR="001D5B44" w:rsidRPr="00385445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rPrChange w:id="10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</w:pPr>
      <w:r w:rsidRPr="00385445">
        <w:rPr>
          <w:rFonts w:ascii="Fira Code" w:eastAsia="Times New Roman" w:hAnsi="Fira Code" w:cs="Fira Code"/>
          <w:color w:val="FF8F40"/>
          <w:sz w:val="18"/>
          <w:szCs w:val="18"/>
          <w:rPrChange w:id="11" w:author="pece" w:date="2022-12-09T16:37:00Z">
            <w:rPr>
              <w:rFonts w:ascii="Fira Code" w:eastAsia="Times New Roman" w:hAnsi="Fira Code" w:cs="Fira Code"/>
              <w:color w:val="FF8F40"/>
              <w:sz w:val="18"/>
              <w:szCs w:val="18"/>
              <w:lang w:val="en-US"/>
            </w:rPr>
          </w:rPrChange>
        </w:rPr>
        <w:t>#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include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rPrChange w:id="12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13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&lt;</w:t>
      </w:r>
      <w:proofErr w:type="spellStart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cstdlib</w:t>
      </w:r>
      <w:proofErr w:type="spellEnd"/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14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&gt;</w:t>
      </w:r>
    </w:p>
    <w:p w:rsidR="001D5B44" w:rsidRPr="00385445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rPrChange w:id="15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</w:pPr>
      <w:r w:rsidRPr="00385445">
        <w:rPr>
          <w:rFonts w:ascii="Fira Code" w:eastAsia="Times New Roman" w:hAnsi="Fira Code" w:cs="Fira Code"/>
          <w:color w:val="FF8F40"/>
          <w:sz w:val="18"/>
          <w:szCs w:val="18"/>
          <w:rPrChange w:id="16" w:author="pece" w:date="2022-12-09T16:37:00Z">
            <w:rPr>
              <w:rFonts w:ascii="Fira Code" w:eastAsia="Times New Roman" w:hAnsi="Fira Code" w:cs="Fira Code"/>
              <w:color w:val="FF8F40"/>
              <w:sz w:val="18"/>
              <w:szCs w:val="18"/>
              <w:lang w:val="en-US"/>
            </w:rPr>
          </w:rPrChange>
        </w:rPr>
        <w:t>#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include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rPrChange w:id="17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18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&lt;</w:t>
      </w:r>
      <w:proofErr w:type="spellStart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filesystem</w:t>
      </w:r>
      <w:proofErr w:type="spellEnd"/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19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&gt;</w:t>
      </w:r>
    </w:p>
    <w:p w:rsidR="001D5B44" w:rsidRPr="00385445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rPrChange w:id="20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</w:pPr>
      <w:r w:rsidRPr="00385445">
        <w:rPr>
          <w:rFonts w:ascii="Fira Code" w:eastAsia="Times New Roman" w:hAnsi="Fira Code" w:cs="Fira Code"/>
          <w:color w:val="FF8F40"/>
          <w:sz w:val="18"/>
          <w:szCs w:val="18"/>
          <w:rPrChange w:id="21" w:author="pece" w:date="2022-12-09T16:37:00Z">
            <w:rPr>
              <w:rFonts w:ascii="Fira Code" w:eastAsia="Times New Roman" w:hAnsi="Fira Code" w:cs="Fira Code"/>
              <w:color w:val="FF8F40"/>
              <w:sz w:val="18"/>
              <w:szCs w:val="18"/>
              <w:lang w:val="en-US"/>
            </w:rPr>
          </w:rPrChange>
        </w:rPr>
        <w:t>#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include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rPrChange w:id="22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23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&lt;</w:t>
      </w:r>
      <w:proofErr w:type="spellStart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iostream</w:t>
      </w:r>
      <w:proofErr w:type="spellEnd"/>
      <w:r w:rsidRPr="00385445">
        <w:rPr>
          <w:rFonts w:ascii="Fira Code" w:eastAsia="Times New Roman" w:hAnsi="Fira Code" w:cs="Fira Code"/>
          <w:color w:val="AAD94C"/>
          <w:sz w:val="18"/>
          <w:szCs w:val="18"/>
          <w:rPrChange w:id="24" w:author="pece" w:date="2022-12-09T16:37:00Z">
            <w:rPr>
              <w:rFonts w:ascii="Fira Code" w:eastAsia="Times New Roman" w:hAnsi="Fira Code" w:cs="Fira Code"/>
              <w:color w:val="AAD94C"/>
              <w:sz w:val="18"/>
              <w:szCs w:val="18"/>
              <w:lang w:val="en-US"/>
            </w:rPr>
          </w:rPrChange>
        </w:rPr>
        <w:t>&gt;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385445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include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&lt;libtcod.hpp&gt;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#include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&lt;</w:t>
      </w:r>
      <w:proofErr w:type="spellStart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sstream</w:t>
      </w:r>
      <w:proofErr w:type="spellEnd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&gt;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#include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&lt;string&gt;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defined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_MSC_VER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#pragma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warning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disable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: 4297)</w:t>
      </w: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 // Allow "throw" in main().  Letting the compiler handle termination.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#</w:t>
      </w: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endif</w:t>
      </w:r>
      <w:proofErr w:type="spellEnd"/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/// Return the data directory.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auto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get_data_</w:t>
      </w:r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dir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 -&gt;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filesystem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path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static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auto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root_directory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filesystem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path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"."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};</w:t>
      </w: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 // Begin at the working directory.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while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filesystem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exists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root_directory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/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"data"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        // If the current working directory is missing the data </w:t>
      </w:r>
      <w:proofErr w:type="spell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dir</w:t>
      </w:r>
      <w:proofErr w:type="spell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then it will assume it exists in any parent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    // directory.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root_directory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/=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".."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filesystem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exists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root_directory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throw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runtime_error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"Could not find the data directory."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return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root_directory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/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"data"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};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static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Console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 // The global console object.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static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Context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g_context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 // The global </w:t>
      </w:r>
      <w:proofErr w:type="spell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libtcod</w:t>
      </w:r>
      <w:proofErr w:type="spell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context.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n, 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k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minind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string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bool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false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bool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do_logic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false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const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Uint8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*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keys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SDL_GetKeyboardState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NULL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void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(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int</w:t>
      </w:r>
      <w:proofErr w:type="spellEnd"/>
      <w:r w:rsidRPr="001D5B44">
        <w:rPr>
          <w:rFonts w:ascii="Fira Code" w:eastAsia="Times New Roman" w:hAnsi="Fira Code" w:cs="Fira Code"/>
          <w:color w:val="D2A6FF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) {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="007D6A9F" w:rsidRPr="007D6A9F">
        <w:rPr>
          <w:rFonts w:ascii="Fira Code" w:eastAsia="Times New Roman" w:hAnsi="Fira Code" w:cs="Fira Code"/>
          <w:color w:val="BFBDB6"/>
          <w:sz w:val="18"/>
          <w:szCs w:val="18"/>
        </w:rPr>
        <w:t>//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>функция для анимации загрузки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for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h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; h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&lt;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2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;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h)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"-"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        // 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Sleep(</w:t>
      </w:r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50);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</w:t>
      </w:r>
      <w:r w:rsidRPr="001D5B44">
        <w:rPr>
          <w:rFonts w:ascii="Fira Code" w:eastAsia="Times New Roman" w:hAnsi="Fira Code" w:cs="Fira Code"/>
          <w:color w:val="95E6CB"/>
          <w:sz w:val="18"/>
          <w:szCs w:val="18"/>
          <w:lang w:val="en-US"/>
        </w:rPr>
        <w:t>\\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    /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  Sleep</w:t>
      </w:r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(50);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"|"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    /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  Sleep</w:t>
      </w:r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(50);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"/"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        //   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Sleep(</w:t>
      </w:r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50);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j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"-"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    /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  Sleep</w:t>
      </w:r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(50);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lastRenderedPageBreak/>
        <w:t>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/// Game loop.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void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main_</w:t>
      </w:r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loop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// Rendering.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    //     </w:t>
      </w:r>
      <w:proofErr w:type="spellStart"/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cout</w:t>
      </w:r>
      <w:proofErr w:type="spell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 &lt;&lt; s[</w:t>
      </w:r>
      <w:proofErr w:type="spell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];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//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    // Handle input.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SDL_Event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event;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while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SDL_PollEvent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event))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switch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event.type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case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SDL_QUIT: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exit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EXIT_SUCCESS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break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7D6A9F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25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26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27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28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29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385445">
        <w:rPr>
          <w:rFonts w:ascii="Fira Code" w:eastAsia="Times New Roman" w:hAnsi="Fira Code" w:cs="Fira Code"/>
          <w:color w:val="BFBDB6"/>
          <w:sz w:val="18"/>
          <w:szCs w:val="18"/>
          <w:lang w:val="en-US"/>
          <w:rPrChange w:id="30" w:author="pece" w:date="2022-12-09T16:37:00Z">
            <w:rPr>
              <w:rFonts w:ascii="Fira Code" w:eastAsia="Times New Roman" w:hAnsi="Fira Code" w:cs="Fira Code"/>
              <w:color w:val="BFBDB6"/>
              <w:sz w:val="18"/>
              <w:szCs w:val="18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case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SDL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_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KEYDOWN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: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="007D6A9F" w:rsidRPr="007D6A9F">
        <w:rPr>
          <w:rFonts w:ascii="Fira Code" w:eastAsia="Times New Roman" w:hAnsi="Fira Code" w:cs="Fira Code"/>
          <w:color w:val="BFBDB6"/>
          <w:sz w:val="18"/>
          <w:szCs w:val="18"/>
        </w:rPr>
        <w:t>//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 xml:space="preserve"> если нажата 1 или 0, прибавляем к строке, если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enter</w:t>
      </w:r>
    </w:p>
    <w:p w:rsidR="007D6A9F" w:rsidRPr="001D5B44" w:rsidRDefault="007D6A9F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>
        <w:rPr>
          <w:rFonts w:ascii="Fira Code" w:eastAsia="Times New Roman" w:hAnsi="Fira Code" w:cs="Fira Code"/>
          <w:color w:val="BFBDB6"/>
          <w:sz w:val="18"/>
          <w:szCs w:val="18"/>
        </w:rPr>
        <w:tab/>
      </w:r>
      <w:r>
        <w:rPr>
          <w:rFonts w:ascii="Fira Code" w:eastAsia="Times New Roman" w:hAnsi="Fira Code" w:cs="Fira Code"/>
          <w:color w:val="BFBDB6"/>
          <w:sz w:val="18"/>
          <w:szCs w:val="18"/>
        </w:rPr>
        <w:tab/>
      </w:r>
      <w:r>
        <w:rPr>
          <w:rFonts w:ascii="Fira Code" w:eastAsia="Times New Roman" w:hAnsi="Fira Code" w:cs="Fira Code"/>
          <w:color w:val="BFBDB6"/>
          <w:sz w:val="18"/>
          <w:szCs w:val="18"/>
        </w:rPr>
        <w:tab/>
      </w:r>
      <w:r>
        <w:rPr>
          <w:rFonts w:ascii="Fira Code" w:eastAsia="Times New Roman" w:hAnsi="Fira Code" w:cs="Fira Code"/>
          <w:color w:val="BFBDB6"/>
          <w:sz w:val="18"/>
          <w:szCs w:val="18"/>
        </w:rPr>
        <w:tab/>
        <w:t xml:space="preserve">    // запрещаем ввод и запускаем алгоритм в </w:t>
      </w:r>
      <w:r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do</w:t>
      </w:r>
      <w:r w:rsidRPr="007D6A9F">
        <w:rPr>
          <w:rFonts w:ascii="Fira Code" w:eastAsia="Times New Roman" w:hAnsi="Fira Code" w:cs="Fira Code"/>
          <w:color w:val="BFBDB6"/>
          <w:sz w:val="18"/>
          <w:szCs w:val="18"/>
        </w:rPr>
        <w:t>_</w:t>
      </w:r>
      <w:r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logic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event.key.keysym.sym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SDLK_1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proofErr w:type="gramStart"/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s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+=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"1"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else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event.key.keysym.sym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SDLK_0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proofErr w:type="gramStart"/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s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+=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"0"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else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event.key.keysym.sym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SDLK_RETURN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proofErr w:type="gramStart"/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true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do_logic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true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break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default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break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Default="001D5B44" w:rsidP="001D5B44">
      <w:pPr>
        <w:shd w:val="clear" w:color="auto" w:fill="0B0E14"/>
        <w:spacing w:after="0" w:line="240" w:lineRule="atLeast"/>
        <w:rPr>
          <w:ins w:id="31" w:author="pece" w:date="2022-12-07T10:47:00Z"/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2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3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4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5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6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(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do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7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>_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logic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8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) </w:t>
      </w:r>
      <w:proofErr w:type="gramStart"/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39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>{</w:t>
      </w:r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0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/</w:t>
      </w:r>
      <w:proofErr w:type="gramEnd"/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1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/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>после</w:t>
      </w:r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2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>нажатия</w:t>
      </w:r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3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enter</w:t>
      </w:r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4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>перейдем</w:t>
      </w:r>
      <w:r w:rsidR="007D6A9F" w:rsidRPr="00FA690D">
        <w:rPr>
          <w:rFonts w:ascii="Fira Code" w:eastAsia="Times New Roman" w:hAnsi="Fira Code" w:cs="Fira Code"/>
          <w:color w:val="BFBDB6"/>
          <w:sz w:val="18"/>
          <w:szCs w:val="18"/>
          <w:rPrChange w:id="45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="007D6A9F">
        <w:rPr>
          <w:rFonts w:ascii="Fira Code" w:eastAsia="Times New Roman" w:hAnsi="Fira Code" w:cs="Fira Code"/>
          <w:color w:val="BFBDB6"/>
          <w:sz w:val="18"/>
          <w:szCs w:val="18"/>
        </w:rPr>
        <w:t>сюда</w:t>
      </w:r>
      <w:ins w:id="46" w:author="pece" w:date="2022-12-07T10:47:00Z">
        <w:r w:rsidR="00FA690D">
          <w:rPr>
            <w:rFonts w:ascii="Fira Code" w:eastAsia="Times New Roman" w:hAnsi="Fira Code" w:cs="Fira Code"/>
            <w:color w:val="BFBDB6"/>
            <w:sz w:val="18"/>
            <w:szCs w:val="18"/>
          </w:rPr>
          <w:t xml:space="preserve">, здесь алгоритм следующего </w:t>
        </w:r>
      </w:ins>
    </w:p>
    <w:p w:rsidR="00FA690D" w:rsidRPr="00FA690D" w:rsidRDefault="00FA690D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ins w:id="47" w:author="pece" w:date="2022-12-07T10:47:00Z">
        <w:r>
          <w:rPr>
            <w:rFonts w:ascii="Fira Code" w:eastAsia="Times New Roman" w:hAnsi="Fira Code" w:cs="Fira Code"/>
            <w:color w:val="BFBDB6"/>
            <w:sz w:val="18"/>
            <w:szCs w:val="18"/>
          </w:rPr>
          <w:tab/>
        </w:r>
        <w:r>
          <w:rPr>
            <w:rFonts w:ascii="Fira Code" w:eastAsia="Times New Roman" w:hAnsi="Fira Code" w:cs="Fira Code"/>
            <w:color w:val="BFBDB6"/>
            <w:sz w:val="18"/>
            <w:szCs w:val="18"/>
          </w:rPr>
          <w:tab/>
        </w:r>
        <w:r>
          <w:rPr>
            <w:rFonts w:ascii="Fira Code" w:eastAsia="Times New Roman" w:hAnsi="Fira Code" w:cs="Fira Code"/>
            <w:color w:val="BFBDB6"/>
            <w:sz w:val="18"/>
            <w:szCs w:val="18"/>
          </w:rPr>
          <w:tab/>
          <w:t xml:space="preserve">    </w:t>
        </w:r>
        <w:r w:rsidRPr="00586E5D">
          <w:rPr>
            <w:rFonts w:ascii="Fira Code" w:eastAsia="Times New Roman" w:hAnsi="Fira Code" w:cs="Fira Code"/>
            <w:color w:val="BFBDB6"/>
            <w:sz w:val="18"/>
            <w:szCs w:val="18"/>
            <w:rPrChange w:id="48" w:author="pece" w:date="2022-12-09T16:37:00Z">
              <w:rPr>
                <w:rFonts w:ascii="Fira Code" w:eastAsia="Times New Roman" w:hAnsi="Fira Code" w:cs="Fira Code"/>
                <w:color w:val="BFBDB6"/>
                <w:sz w:val="18"/>
                <w:szCs w:val="18"/>
                <w:lang w:val="en-US"/>
              </w:rPr>
            </w:rPrChange>
          </w:rPr>
          <w:t xml:space="preserve"> </w:t>
        </w:r>
        <w:r>
          <w:rPr>
            <w:rFonts w:ascii="Fira Code" w:eastAsia="Times New Roman" w:hAnsi="Fira Code" w:cs="Fira Code"/>
            <w:color w:val="BFBDB6"/>
            <w:sz w:val="18"/>
            <w:szCs w:val="18"/>
            <w:lang w:val="en-US"/>
          </w:rPr>
          <w:t>//</w:t>
        </w:r>
        <w:r w:rsidRPr="00FA690D">
          <w:rPr>
            <w:rFonts w:ascii="Fira Code" w:eastAsia="Times New Roman" w:hAnsi="Fira Code" w:cs="Fira Code"/>
            <w:color w:val="BFBDB6"/>
            <w:sz w:val="18"/>
            <w:szCs w:val="18"/>
          </w:rPr>
          <w:t xml:space="preserve"> </w:t>
        </w:r>
        <w:r>
          <w:rPr>
            <w:rFonts w:ascii="Fira Code" w:eastAsia="Times New Roman" w:hAnsi="Fira Code" w:cs="Fira Code"/>
            <w:color w:val="BFBDB6"/>
            <w:sz w:val="18"/>
            <w:szCs w:val="18"/>
          </w:rPr>
          <w:t>сочетания</w:t>
        </w:r>
      </w:ins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49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50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51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52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53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</w:t>
      </w:r>
      <w:r w:rsidRPr="00FA690D">
        <w:rPr>
          <w:rFonts w:ascii="Fira Code" w:eastAsia="Times New Roman" w:hAnsi="Fira Code" w:cs="Fira Code"/>
          <w:color w:val="BFBDB6"/>
          <w:sz w:val="18"/>
          <w:szCs w:val="18"/>
          <w:rPrChange w:id="54" w:author="pece" w:date="2022-12-07T10:47:00Z">
            <w:rPr>
              <w:rFonts w:ascii="Fira Code" w:eastAsia="Times New Roman" w:hAnsi="Fira Code" w:cs="Fira Code"/>
              <w:color w:val="BFBDB6"/>
              <w:sz w:val="18"/>
              <w:szCs w:val="18"/>
              <w:lang w:val="en-US"/>
            </w:rPr>
          </w:rPrChange>
        </w:rPr>
        <w:t xml:space="preserve"> 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n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length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TCOD_console_set_char_background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), n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TCOD_red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TCOD_BKGND_OVERLAY);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for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n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;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&gt;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;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--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&lt;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"&lt;"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"&gt;"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TCOD_console_set_char_background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TCOD_green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TCOD_BKGND_OVERLAY);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break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}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else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"&lt;"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"-"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TCOD_console_set_char_background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-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TCOD_red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TCOD_BKGND_OVERLAY);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    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}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else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lastRenderedPageBreak/>
        <w:t xml:space="preserve">                k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    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k;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(t);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{t,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"+"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{t,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string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{t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string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TCOD_console_set_char_background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), 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TCOD_green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TCOD_BKGND_OVERLAY);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sort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begin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()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t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s.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end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());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for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t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;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&lt;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n;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++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nload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"+"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string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{s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[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]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TCOD_console_set_char_background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TCOD_green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TCOD_BKGND_OVERLAY);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do_logic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false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 xml:space="preserve">        // </w:t>
      </w:r>
      <w:proofErr w:type="spell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console.clear</w:t>
      </w:r>
      <w:proofErr w:type="spellEnd"/>
      <w:proofErr w:type="gramEnd"/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();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if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!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input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_flag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print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s,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TCOD_white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nullopt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</w:t>
      </w:r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context.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present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i/>
          <w:iCs/>
          <w:color w:val="ACB6BF"/>
          <w:sz w:val="18"/>
          <w:szCs w:val="18"/>
          <w:lang w:val="en-US"/>
        </w:rPr>
        <w:t>/// Main program entry point.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main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int</w:t>
      </w:r>
      <w:proofErr w:type="spellEnd"/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argc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char**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argv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try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auto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TCOD_</w:t>
      </w:r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ContextParams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};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params.tcod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_version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TCOD_COMPILEDVERSION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params.argc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argc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params.argv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argv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params.renderer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_type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TCOD_RENDERER_SDL2;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params.vsync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params.sdl_window_flags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SDL_WINDOW_RESIZABLE;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params.window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_title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</w:t>
      </w:r>
      <w:proofErr w:type="spellStart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Libtcod</w:t>
      </w:r>
      <w:proofErr w:type="spellEnd"/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 xml:space="preserve"> Template Project"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auto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tileset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load_tilesheet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get_data_dir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()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/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"dejavu16x16_gs_tc.png"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, 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32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8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}, </w:t>
      </w:r>
      <w:proofErr w:type="spell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::CHARMAP_TCOD);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params.tileset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tileset.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Console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{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15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, 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10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};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params.console</w:t>
      </w:r>
      <w:proofErr w:type="spellEnd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g_console.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get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g_context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=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tcod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Context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params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while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r w:rsidRPr="001D5B44">
        <w:rPr>
          <w:rFonts w:ascii="Fira Code" w:eastAsia="Times New Roman" w:hAnsi="Fira Code" w:cs="Fira Code"/>
          <w:color w:val="D2A6FF"/>
          <w:sz w:val="18"/>
          <w:szCs w:val="18"/>
          <w:lang w:val="en-US"/>
        </w:rPr>
        <w:t>true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) </w:t>
      </w:r>
      <w:proofErr w:type="spell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main_</w:t>
      </w:r>
      <w:proofErr w:type="gramStart"/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loop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(</w:t>
      </w:r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lastRenderedPageBreak/>
        <w:t xml:space="preserve">    } </w:t>
      </w:r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catch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(</w:t>
      </w: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  <w:lang w:val="en-US"/>
        </w:rPr>
        <w:t>const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gramEnd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exception</w:t>
      </w:r>
      <w:r w:rsidRPr="001D5B44">
        <w:rPr>
          <w:rFonts w:ascii="Fira Code" w:eastAsia="Times New Roman" w:hAnsi="Fira Code" w:cs="Fira Code"/>
          <w:color w:val="F29668"/>
          <w:sz w:val="18"/>
          <w:szCs w:val="18"/>
          <w:lang w:val="en-US"/>
        </w:rPr>
        <w:t>&amp;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exc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) {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  <w:lang w:val="en-US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1D5B44">
        <w:rPr>
          <w:rFonts w:ascii="Fira Code" w:eastAsia="Times New Roman" w:hAnsi="Fira Code" w:cs="Fira Code"/>
          <w:color w:val="59C2FF"/>
          <w:sz w:val="18"/>
          <w:szCs w:val="18"/>
          <w:lang w:val="en-US"/>
        </w:rPr>
        <w:t>std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::</w:t>
      </w:r>
      <w:proofErr w:type="spellStart"/>
      <w:proofErr w:type="gram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cerr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&lt;&lt;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proofErr w:type="spellStart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exc.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what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() </w:t>
      </w:r>
      <w:r w:rsidRPr="001D5B44">
        <w:rPr>
          <w:rFonts w:ascii="Fira Code" w:eastAsia="Times New Roman" w:hAnsi="Fira Code" w:cs="Fira Code"/>
          <w:color w:val="FFB454"/>
          <w:sz w:val="18"/>
          <w:szCs w:val="18"/>
          <w:lang w:val="en-US"/>
        </w:rPr>
        <w:t>&lt;&lt;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 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</w:t>
      </w:r>
      <w:r w:rsidRPr="001D5B44">
        <w:rPr>
          <w:rFonts w:ascii="Fira Code" w:eastAsia="Times New Roman" w:hAnsi="Fira Code" w:cs="Fira Code"/>
          <w:color w:val="95E6CB"/>
          <w:sz w:val="18"/>
          <w:szCs w:val="18"/>
          <w:lang w:val="en-US"/>
        </w:rPr>
        <w:t>\n</w:t>
      </w:r>
      <w:r w:rsidRPr="001D5B44">
        <w:rPr>
          <w:rFonts w:ascii="Fira Code" w:eastAsia="Times New Roman" w:hAnsi="Fira Code" w:cs="Fira Code"/>
          <w:color w:val="AAD94C"/>
          <w:sz w:val="18"/>
          <w:szCs w:val="18"/>
          <w:lang w:val="en-US"/>
        </w:rPr>
        <w:t>"</w:t>
      </w: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  <w:lang w:val="en-US"/>
        </w:rPr>
        <w:t xml:space="preserve">        </w:t>
      </w:r>
      <w:proofErr w:type="spellStart"/>
      <w:r w:rsidRPr="001D5B44">
        <w:rPr>
          <w:rFonts w:ascii="Fira Code" w:eastAsia="Times New Roman" w:hAnsi="Fira Code" w:cs="Fira Code"/>
          <w:color w:val="FF8F40"/>
          <w:sz w:val="18"/>
          <w:szCs w:val="18"/>
        </w:rPr>
        <w:t>throw</w:t>
      </w:r>
      <w:proofErr w:type="spellEnd"/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;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    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  <w:r w:rsidRPr="001D5B44">
        <w:rPr>
          <w:rFonts w:ascii="Fira Code" w:eastAsia="Times New Roman" w:hAnsi="Fira Code" w:cs="Fira Code"/>
          <w:color w:val="BFBDB6"/>
          <w:sz w:val="18"/>
          <w:szCs w:val="18"/>
        </w:rPr>
        <w:t>}</w:t>
      </w:r>
    </w:p>
    <w:p w:rsidR="001D5B44" w:rsidRPr="001D5B44" w:rsidRDefault="001D5B44" w:rsidP="001D5B44">
      <w:pPr>
        <w:shd w:val="clear" w:color="auto" w:fill="0B0E14"/>
        <w:spacing w:after="0" w:line="240" w:lineRule="atLeast"/>
        <w:rPr>
          <w:rFonts w:ascii="Fira Code" w:eastAsia="Times New Roman" w:hAnsi="Fira Code" w:cs="Fira Code"/>
          <w:color w:val="BFBDB6"/>
          <w:sz w:val="18"/>
          <w:szCs w:val="18"/>
        </w:rPr>
      </w:pPr>
    </w:p>
    <w:p w:rsidR="00E220EF" w:rsidRDefault="00E220EF" w:rsidP="00E220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C62" w:rsidRDefault="00E76C62" w:rsidP="00E220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C62" w:rsidRPr="00D521D3" w:rsidRDefault="00E76C62" w:rsidP="00E220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76C62" w:rsidRPr="00D521D3" w:rsidSect="00F93115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C138D"/>
    <w:multiLevelType w:val="hybridMultilevel"/>
    <w:tmpl w:val="DD54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E1F54"/>
    <w:multiLevelType w:val="hybridMultilevel"/>
    <w:tmpl w:val="E7D8D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C7664"/>
    <w:multiLevelType w:val="hybridMultilevel"/>
    <w:tmpl w:val="3F74B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584DB6"/>
    <w:multiLevelType w:val="hybridMultilevel"/>
    <w:tmpl w:val="BA70C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B7D72"/>
    <w:multiLevelType w:val="hybridMultilevel"/>
    <w:tmpl w:val="C734D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ce">
    <w15:presenceInfo w15:providerId="None" w15:userId="pe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63"/>
    <w:rsid w:val="0004642F"/>
    <w:rsid w:val="000A29EA"/>
    <w:rsid w:val="00132F01"/>
    <w:rsid w:val="001D5B44"/>
    <w:rsid w:val="001E17C6"/>
    <w:rsid w:val="001F7DDD"/>
    <w:rsid w:val="00294320"/>
    <w:rsid w:val="002C184E"/>
    <w:rsid w:val="00374DD9"/>
    <w:rsid w:val="00385445"/>
    <w:rsid w:val="00387275"/>
    <w:rsid w:val="003A038A"/>
    <w:rsid w:val="003C0E00"/>
    <w:rsid w:val="00433C54"/>
    <w:rsid w:val="00492A9E"/>
    <w:rsid w:val="00531245"/>
    <w:rsid w:val="00556B63"/>
    <w:rsid w:val="00586E5D"/>
    <w:rsid w:val="005D149E"/>
    <w:rsid w:val="00625BCD"/>
    <w:rsid w:val="006304A5"/>
    <w:rsid w:val="00655214"/>
    <w:rsid w:val="006910FC"/>
    <w:rsid w:val="00697477"/>
    <w:rsid w:val="00727FFA"/>
    <w:rsid w:val="007D6A9F"/>
    <w:rsid w:val="007D7875"/>
    <w:rsid w:val="008064E8"/>
    <w:rsid w:val="00854E52"/>
    <w:rsid w:val="00893AB6"/>
    <w:rsid w:val="00907ECB"/>
    <w:rsid w:val="0091742A"/>
    <w:rsid w:val="009A1E94"/>
    <w:rsid w:val="009A498A"/>
    <w:rsid w:val="009F59C2"/>
    <w:rsid w:val="00A14A8D"/>
    <w:rsid w:val="00A83AF6"/>
    <w:rsid w:val="00A979C0"/>
    <w:rsid w:val="00AD1C47"/>
    <w:rsid w:val="00B16CD9"/>
    <w:rsid w:val="00B51290"/>
    <w:rsid w:val="00B8696E"/>
    <w:rsid w:val="00BE12DA"/>
    <w:rsid w:val="00BE366D"/>
    <w:rsid w:val="00C026B4"/>
    <w:rsid w:val="00C22F04"/>
    <w:rsid w:val="00C31770"/>
    <w:rsid w:val="00C733CF"/>
    <w:rsid w:val="00C94BF3"/>
    <w:rsid w:val="00D521D3"/>
    <w:rsid w:val="00D74CEC"/>
    <w:rsid w:val="00D752CA"/>
    <w:rsid w:val="00D96A38"/>
    <w:rsid w:val="00DB4539"/>
    <w:rsid w:val="00DB7EAB"/>
    <w:rsid w:val="00E220EF"/>
    <w:rsid w:val="00E442A6"/>
    <w:rsid w:val="00E76C62"/>
    <w:rsid w:val="00EC73F1"/>
    <w:rsid w:val="00F023D8"/>
    <w:rsid w:val="00F93115"/>
    <w:rsid w:val="00FA690D"/>
    <w:rsid w:val="00F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0F0D6"/>
  <w15:docId w15:val="{BD86F62C-0268-4998-A010-BBD42B7F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FF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521D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5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21D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4CE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20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B16CD9"/>
    <w:pPr>
      <w:ind w:left="720"/>
      <w:contextualSpacing/>
    </w:pPr>
  </w:style>
  <w:style w:type="character" w:customStyle="1" w:styleId="apple-tab-span">
    <w:name w:val="apple-tab-span"/>
    <w:basedOn w:val="a0"/>
    <w:rsid w:val="0091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hyperlink" Target="https://cmake.org/download/" TargetMode="External"/><Relationship Id="rId12" Type="http://schemas.openxmlformats.org/officeDocument/2006/relationships/hyperlink" Target="https://git-scm.com/book/en/v2/Git-Tools-Submodules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ibtcod.readthedocs.io/en/latest/index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xDecimal/libtcod-vcpkg-template" TargetMode="External"/><Relationship Id="rId11" Type="http://schemas.openxmlformats.org/officeDocument/2006/relationships/hyperlink" Target="https://docs.github.com/en/github/creating-cloning-and-archiving-repositories/cloning-a-repository-from-github/cloning-a-reposi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libsdl.org/SDL2/APIByCategory" TargetMode="External"/><Relationship Id="rId10" Type="http://schemas.openxmlformats.org/officeDocument/2006/relationships/hyperlink" Target="https://github.com/HexDecimal/libtcod-vcpkg-templat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github.com/en/repositories/creating-and-managing-repositories/creating-a-repository-from-a-templat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A6C-B8E2-4528-82C9-3C3815E7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pece</cp:lastModifiedBy>
  <cp:revision>13</cp:revision>
  <dcterms:created xsi:type="dcterms:W3CDTF">2022-12-06T16:39:00Z</dcterms:created>
  <dcterms:modified xsi:type="dcterms:W3CDTF">2022-12-09T12:40:00Z</dcterms:modified>
</cp:coreProperties>
</file>